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6249C" w14:textId="491A8157" w:rsidR="00ED0981" w:rsidRDefault="00AD5A4A">
      <w:r>
        <w:t>Author: Kelly Wemyss</w:t>
      </w:r>
      <w:r w:rsidR="002D77C6">
        <w:t>, Mike Jackson</w:t>
      </w:r>
    </w:p>
    <w:p w14:paraId="2EB74A77" w14:textId="77777777" w:rsidR="00AD5A4A" w:rsidRDefault="00AD5A4A"/>
    <w:p w14:paraId="48B0903F" w14:textId="77777777" w:rsidR="00AD5A4A" w:rsidRDefault="00AD5A4A">
      <w:r>
        <w:t>Title: Paper about loops in Python</w:t>
      </w:r>
    </w:p>
    <w:p w14:paraId="389A92A2" w14:textId="77777777" w:rsidR="00AD5A4A" w:rsidRDefault="00AD5A4A"/>
    <w:p w14:paraId="1CF83136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Introduction</w:t>
      </w:r>
    </w:p>
    <w:p w14:paraId="7884AEB8" w14:textId="77777777" w:rsidR="00AD5A4A" w:rsidRDefault="00AD5A4A" w:rsidP="00AD5A4A">
      <w:pPr>
        <w:pStyle w:val="ListParagraph"/>
        <w:numPr>
          <w:ilvl w:val="0"/>
          <w:numId w:val="1"/>
        </w:numPr>
      </w:pPr>
      <w:r>
        <w:t>Literature Review</w:t>
      </w:r>
    </w:p>
    <w:p w14:paraId="152FBB56" w14:textId="60A535D2" w:rsidR="00AD5A4A" w:rsidRDefault="00B243B1" w:rsidP="00AD5A4A">
      <w:pPr>
        <w:pStyle w:val="ListParagraph"/>
        <w:numPr>
          <w:ilvl w:val="0"/>
          <w:numId w:val="1"/>
        </w:numPr>
      </w:pPr>
      <w:r>
        <w:t>Results</w:t>
      </w:r>
    </w:p>
    <w:p w14:paraId="781BE175" w14:textId="74CD1809" w:rsidR="00B243B1" w:rsidRDefault="00B243B1" w:rsidP="00AD5A4A">
      <w:pPr>
        <w:pStyle w:val="ListParagraph"/>
        <w:numPr>
          <w:ilvl w:val="0"/>
          <w:numId w:val="1"/>
        </w:numPr>
      </w:pPr>
      <w:r>
        <w:t>Conclusions</w:t>
      </w:r>
    </w:p>
    <w:p w14:paraId="3D0E9DEB" w14:textId="15880085" w:rsidR="00B243B1" w:rsidRPr="00E376F1" w:rsidRDefault="00B243B1" w:rsidP="00AD5A4A">
      <w:pPr>
        <w:pStyle w:val="ListParagraph"/>
        <w:numPr>
          <w:ilvl w:val="0"/>
          <w:numId w:val="1"/>
        </w:numPr>
        <w:rPr>
          <w:b/>
        </w:rPr>
      </w:pPr>
      <w:r w:rsidRPr="00E376F1">
        <w:rPr>
          <w:b/>
        </w:rPr>
        <w:t>References</w:t>
      </w:r>
      <w:bookmarkStart w:id="0" w:name="_GoBack"/>
      <w:bookmarkEnd w:id="0"/>
    </w:p>
    <w:p w14:paraId="7B1FFF09" w14:textId="77777777" w:rsidR="00B243B1" w:rsidRDefault="00B243B1" w:rsidP="00B243B1">
      <w:pPr>
        <w:pStyle w:val="ListParagraph"/>
      </w:pPr>
    </w:p>
    <w:sectPr w:rsidR="00B243B1" w:rsidSect="002D43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07C6"/>
    <w:multiLevelType w:val="hybridMultilevel"/>
    <w:tmpl w:val="D96C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4A"/>
    <w:rsid w:val="00087BF9"/>
    <w:rsid w:val="000A6401"/>
    <w:rsid w:val="000F3E2D"/>
    <w:rsid w:val="00196153"/>
    <w:rsid w:val="0020285A"/>
    <w:rsid w:val="002A5E65"/>
    <w:rsid w:val="002D4361"/>
    <w:rsid w:val="002D77C6"/>
    <w:rsid w:val="002E03C9"/>
    <w:rsid w:val="00336C80"/>
    <w:rsid w:val="00375AA9"/>
    <w:rsid w:val="004524FB"/>
    <w:rsid w:val="00460DC5"/>
    <w:rsid w:val="00504BBB"/>
    <w:rsid w:val="0059375B"/>
    <w:rsid w:val="005B0BD7"/>
    <w:rsid w:val="005D5D3F"/>
    <w:rsid w:val="00611C8E"/>
    <w:rsid w:val="00643896"/>
    <w:rsid w:val="006771D4"/>
    <w:rsid w:val="006A3660"/>
    <w:rsid w:val="006E2D37"/>
    <w:rsid w:val="00706421"/>
    <w:rsid w:val="00717406"/>
    <w:rsid w:val="0074666B"/>
    <w:rsid w:val="007804AE"/>
    <w:rsid w:val="0079520A"/>
    <w:rsid w:val="007B26BE"/>
    <w:rsid w:val="00874386"/>
    <w:rsid w:val="00880918"/>
    <w:rsid w:val="008C21C1"/>
    <w:rsid w:val="00971733"/>
    <w:rsid w:val="009927E7"/>
    <w:rsid w:val="009C12E6"/>
    <w:rsid w:val="009C1D7D"/>
    <w:rsid w:val="00A032F0"/>
    <w:rsid w:val="00A61C9D"/>
    <w:rsid w:val="00A94D38"/>
    <w:rsid w:val="00AD5A4A"/>
    <w:rsid w:val="00B243B1"/>
    <w:rsid w:val="00B64BD9"/>
    <w:rsid w:val="00BF285A"/>
    <w:rsid w:val="00C73E5F"/>
    <w:rsid w:val="00C87B54"/>
    <w:rsid w:val="00C96D5E"/>
    <w:rsid w:val="00CA4805"/>
    <w:rsid w:val="00CC1D12"/>
    <w:rsid w:val="00D60AB9"/>
    <w:rsid w:val="00DA3F8E"/>
    <w:rsid w:val="00E376F1"/>
    <w:rsid w:val="00E73A7E"/>
    <w:rsid w:val="00E82826"/>
    <w:rsid w:val="00E93BEE"/>
    <w:rsid w:val="00ED0981"/>
    <w:rsid w:val="00F333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1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Wemyss</dc:creator>
  <cp:keywords/>
  <dc:description/>
  <cp:lastModifiedBy>Kelly Wemyss</cp:lastModifiedBy>
  <cp:revision>4</cp:revision>
  <dcterms:created xsi:type="dcterms:W3CDTF">2016-03-11T09:56:00Z</dcterms:created>
  <dcterms:modified xsi:type="dcterms:W3CDTF">2016-03-11T10:08:00Z</dcterms:modified>
</cp:coreProperties>
</file>